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80E" w:rsidRPr="00A0580E" w:rsidRDefault="00A0580E" w:rsidP="00A0580E">
      <w:r w:rsidRPr="00A0580E">
        <w:t>The following schedule identifies the major system test activities to be performed, the order of activities, and the anticipated start and completion date of each activity.  The schedule references test scripts which are described in a subsequent section of this document. </w:t>
      </w:r>
      <w:r w:rsidRPr="00A0580E">
        <w:br/>
      </w:r>
    </w:p>
    <w:tbl>
      <w:tblPr>
        <w:tblStyle w:val="GridTable5Dark-Accent2"/>
        <w:tblW w:w="10800" w:type="dxa"/>
        <w:tblLook w:val="04A0" w:firstRow="1" w:lastRow="0" w:firstColumn="1" w:lastColumn="0" w:noHBand="0" w:noVBand="1"/>
      </w:tblPr>
      <w:tblGrid>
        <w:gridCol w:w="4209"/>
        <w:gridCol w:w="2028"/>
        <w:gridCol w:w="2028"/>
        <w:gridCol w:w="2535"/>
      </w:tblGrid>
      <w:tr w:rsidR="00A0580E" w:rsidRPr="00A0580E" w:rsidTr="00453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Activity </w:t>
            </w:r>
            <w:r w:rsidRPr="00A0580E">
              <w:br/>
            </w:r>
            <w:r w:rsidRPr="00A0580E">
              <w:br/>
            </w:r>
          </w:p>
        </w:tc>
        <w:tc>
          <w:tcPr>
            <w:tcW w:w="1440" w:type="dxa"/>
            <w:hideMark/>
          </w:tcPr>
          <w:p w:rsidR="00A0580E" w:rsidRPr="00A0580E" w:rsidRDefault="00A0580E" w:rsidP="00A0580E">
            <w:pPr>
              <w:spacing w:after="160" w:line="259" w:lineRule="auto"/>
              <w:cnfStyle w:val="100000000000" w:firstRow="1" w:lastRow="0" w:firstColumn="0" w:lastColumn="0" w:oddVBand="0" w:evenVBand="0" w:oddHBand="0" w:evenHBand="0" w:firstRowFirstColumn="0" w:firstRowLastColumn="0" w:lastRowFirstColumn="0" w:lastRowLastColumn="0"/>
            </w:pPr>
            <w:r w:rsidRPr="00A0580E">
              <w:t>Start </w:t>
            </w:r>
            <w:r w:rsidRPr="00A0580E">
              <w:br/>
            </w:r>
            <w:r w:rsidRPr="00A0580E">
              <w:br/>
            </w:r>
          </w:p>
        </w:tc>
        <w:tc>
          <w:tcPr>
            <w:tcW w:w="1440" w:type="dxa"/>
            <w:hideMark/>
          </w:tcPr>
          <w:p w:rsidR="00A0580E" w:rsidRPr="00A0580E" w:rsidRDefault="00A0580E" w:rsidP="00A0580E">
            <w:pPr>
              <w:spacing w:after="160" w:line="259" w:lineRule="auto"/>
              <w:cnfStyle w:val="100000000000" w:firstRow="1" w:lastRow="0" w:firstColumn="0" w:lastColumn="0" w:oddVBand="0" w:evenVBand="0" w:oddHBand="0" w:evenHBand="0" w:firstRowFirstColumn="0" w:firstRowLastColumn="0" w:lastRowFirstColumn="0" w:lastRowLastColumn="0"/>
            </w:pPr>
            <w:r w:rsidRPr="00A0580E">
              <w:t>End </w:t>
            </w:r>
            <w:r w:rsidRPr="00A0580E">
              <w:br/>
            </w:r>
            <w:r w:rsidRPr="00A0580E">
              <w:br/>
            </w:r>
          </w:p>
        </w:tc>
        <w:tc>
          <w:tcPr>
            <w:tcW w:w="1800" w:type="dxa"/>
            <w:hideMark/>
          </w:tcPr>
          <w:p w:rsidR="00A0580E" w:rsidRPr="0045303E" w:rsidRDefault="00A0580E" w:rsidP="00A0580E">
            <w:pPr>
              <w:spacing w:after="160" w:line="259" w:lineRule="auto"/>
              <w:cnfStyle w:val="100000000000" w:firstRow="1" w:lastRow="0" w:firstColumn="0" w:lastColumn="0" w:oddVBand="0" w:evenVBand="0" w:oddHBand="0" w:evenHBand="0" w:firstRowFirstColumn="0" w:firstRowLastColumn="0" w:lastRowFirstColumn="0" w:lastRowLastColumn="0"/>
            </w:pPr>
            <w:r w:rsidRPr="0045303E">
              <w:t>Checks</w:t>
            </w:r>
            <w:r w:rsidRPr="0045303E">
              <w:br/>
            </w:r>
            <w:r w:rsidRPr="0045303E">
              <w:br/>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Prepare Test Plan</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Wed</w:t>
            </w:r>
            <w:r w:rsidRPr="00A0580E">
              <w:br/>
            </w:r>
            <w:r w:rsidRPr="00A0580E">
              <w:br/>
              <w:t>15Sep</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M</w:t>
            </w:r>
            <w:ins w:id="0" w:author="Unknown">
              <w:r w:rsidRPr="00A0580E">
                <w:t>on</w:t>
              </w:r>
            </w:ins>
            <w:r w:rsidRPr="00A0580E">
              <w:br/>
            </w:r>
            <w:r w:rsidRPr="00A0580E">
              <w:br/>
            </w:r>
            <w:ins w:id="1" w:author="Unknown">
              <w:r w:rsidRPr="00A0580E">
                <w:t>27</w:t>
              </w:r>
            </w:ins>
            <w:r w:rsidRPr="00A0580E">
              <w:t>Sep</w:t>
            </w:r>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rPr>
                <w:i/>
              </w:rPr>
            </w:pPr>
            <w:r w:rsidRPr="00A0580E">
              <w:rPr>
                <w:i/>
              </w:rPr>
              <w:t> </w:t>
            </w:r>
            <w:r w:rsidRPr="00A0580E">
              <w:rPr>
                <w:i/>
                <w:color w:val="FF0000"/>
              </w:rPr>
              <w:t>Pass</w:t>
            </w:r>
            <w:r w:rsidRPr="00A0580E">
              <w:rPr>
                <w:i/>
              </w:rPr>
              <w:br/>
            </w:r>
            <w:bookmarkStart w:id="2" w:name="_GoBack"/>
            <w:bookmarkEnd w:id="2"/>
          </w:p>
        </w:tc>
      </w:tr>
      <w:tr w:rsidR="00A0580E" w:rsidRPr="00A0580E" w:rsidTr="0045303E">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Review Test Plan</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Thurs</w:t>
            </w:r>
            <w:r w:rsidRPr="00A0580E">
              <w:br/>
            </w:r>
            <w:r w:rsidRPr="00A0580E">
              <w:br/>
              <w:t>23Sep</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Fri</w:t>
            </w:r>
            <w:r w:rsidRPr="00A0580E">
              <w:br/>
            </w:r>
            <w:r w:rsidRPr="00A0580E">
              <w:br/>
            </w:r>
            <w:ins w:id="3" w:author="Unknown">
              <w:r w:rsidRPr="00A0580E">
                <w:t>28</w:t>
              </w:r>
            </w:ins>
            <w:r w:rsidRPr="00A0580E">
              <w:t>Sep</w:t>
            </w:r>
            <w:r w:rsidRPr="00A0580E">
              <w:br/>
            </w:r>
          </w:p>
        </w:tc>
        <w:tc>
          <w:tcPr>
            <w:tcW w:w="180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Prepare Test Scripts, Checklists</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M</w:t>
            </w:r>
            <w:ins w:id="4" w:author="Unknown">
              <w:r w:rsidRPr="00A0580E">
                <w:t>on</w:t>
              </w:r>
            </w:ins>
            <w:r w:rsidRPr="00A0580E">
              <w:br/>
            </w:r>
            <w:r w:rsidRPr="00A0580E">
              <w:br/>
            </w:r>
            <w:ins w:id="5" w:author="Unknown">
              <w:r w:rsidRPr="00A0580E">
                <w:t>27</w:t>
              </w:r>
            </w:ins>
            <w:r w:rsidRPr="00A0580E">
              <w:t>Sep</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Fri</w:t>
            </w:r>
            <w:r w:rsidRPr="00A0580E">
              <w:br/>
            </w:r>
            <w:r w:rsidRPr="00A0580E">
              <w:br/>
              <w:t>08Oct</w:t>
            </w:r>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Review Test Scripts</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Mon</w:t>
            </w:r>
            <w:r w:rsidRPr="00A0580E">
              <w:br/>
            </w:r>
            <w:r w:rsidRPr="00A0580E">
              <w:br/>
              <w:t>27Sep</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Fri</w:t>
            </w:r>
            <w:r w:rsidRPr="00A0580E">
              <w:br/>
            </w:r>
            <w:r w:rsidRPr="00A0580E">
              <w:br/>
              <w:t>08Oct</w:t>
            </w:r>
            <w:r w:rsidRPr="00A0580E">
              <w:br/>
            </w:r>
          </w:p>
        </w:tc>
        <w:tc>
          <w:tcPr>
            <w:tcW w:w="180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Prepare Test Environment</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Wed</w:t>
            </w:r>
            <w:r w:rsidRPr="00A0580E">
              <w:br/>
            </w:r>
            <w:r w:rsidRPr="00A0580E">
              <w:br/>
              <w:t>29Sep</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Fri</w:t>
            </w:r>
            <w:r w:rsidRPr="00A0580E">
              <w:br/>
            </w:r>
            <w:r w:rsidRPr="00A0580E">
              <w:br/>
              <w:t>01Oct</w:t>
            </w:r>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System Testing </w:t>
            </w:r>
            <w:r w:rsidRPr="00A0580E">
              <w:br/>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rPr>
                <w:b/>
                <w:bCs/>
              </w:rPr>
              <w:t>Mon </w:t>
            </w:r>
            <w:r w:rsidRPr="00A0580E">
              <w:br/>
            </w:r>
            <w:r w:rsidRPr="00A0580E">
              <w:br/>
            </w:r>
            <w:r w:rsidRPr="00A0580E">
              <w:rPr>
                <w:b/>
                <w:bCs/>
              </w:rPr>
              <w:t>04Oct </w:t>
            </w:r>
            <w:r w:rsidRPr="00A0580E">
              <w:br/>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rPr>
                <w:b/>
                <w:bCs/>
              </w:rPr>
              <w:t>Fri </w:t>
            </w:r>
            <w:r w:rsidRPr="00A0580E">
              <w:br/>
            </w:r>
            <w:r w:rsidRPr="00A0580E">
              <w:br/>
            </w:r>
            <w:r w:rsidRPr="00A0580E">
              <w:rPr>
                <w:b/>
                <w:bCs/>
              </w:rPr>
              <w:t>22Oct </w:t>
            </w:r>
            <w:r w:rsidRPr="00A0580E">
              <w:br/>
            </w:r>
            <w:r w:rsidRPr="00A0580E">
              <w:br/>
            </w:r>
          </w:p>
        </w:tc>
        <w:tc>
          <w:tcPr>
            <w:tcW w:w="180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br/>
            </w:r>
            <w:r w:rsidRPr="00A0580E">
              <w:br/>
            </w:r>
            <w:r w:rsidRPr="00A0580E">
              <w:rPr>
                <w:b/>
                <w:bCs/>
              </w:rPr>
              <w:t> </w:t>
            </w:r>
            <w:r w:rsidRPr="00A0580E">
              <w:br/>
            </w:r>
            <w:r w:rsidRPr="00A0580E">
              <w:br/>
            </w:r>
            <w:r w:rsidRPr="00A0580E">
              <w:rPr>
                <w:i/>
                <w:color w:val="FF0000"/>
              </w:rPr>
              <w:t>Pass</w:t>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General Functionality Testing</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M</w:t>
            </w:r>
            <w:ins w:id="6" w:author="Unknown">
              <w:r w:rsidRPr="00A0580E">
                <w:t>on </w:t>
              </w:r>
            </w:ins>
            <w:r w:rsidRPr="00A0580E">
              <w:br/>
            </w:r>
            <w:r w:rsidRPr="00A0580E">
              <w:br/>
            </w:r>
            <w:ins w:id="7" w:author="Unknown">
              <w:r w:rsidRPr="00A0580E">
                <w:t>04Oct</w:t>
              </w:r>
            </w:ins>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F</w:t>
            </w:r>
            <w:ins w:id="8" w:author="Unknown">
              <w:r w:rsidRPr="00A0580E">
                <w:t>ri </w:t>
              </w:r>
            </w:ins>
            <w:r w:rsidRPr="00A0580E">
              <w:br/>
            </w:r>
            <w:r w:rsidRPr="00A0580E">
              <w:br/>
            </w:r>
            <w:ins w:id="9" w:author="Unknown">
              <w:r w:rsidRPr="00A0580E">
                <w:t>08Oct</w:t>
              </w:r>
            </w:ins>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Performance Testing</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T</w:t>
            </w:r>
            <w:ins w:id="10" w:author="Unknown">
              <w:r w:rsidRPr="00A0580E">
                <w:t>ues </w:t>
              </w:r>
            </w:ins>
            <w:r w:rsidRPr="00A0580E">
              <w:br/>
            </w:r>
            <w:r w:rsidRPr="00A0580E">
              <w:br/>
            </w:r>
            <w:ins w:id="11" w:author="Unknown">
              <w:r w:rsidRPr="00A0580E">
                <w:lastRenderedPageBreak/>
                <w:t>05Oct</w:t>
              </w:r>
            </w:ins>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lastRenderedPageBreak/>
              <w:t>W</w:t>
            </w:r>
            <w:ins w:id="12" w:author="Unknown">
              <w:r w:rsidRPr="00A0580E">
                <w:t>ed </w:t>
              </w:r>
            </w:ins>
            <w:r w:rsidRPr="00A0580E">
              <w:br/>
            </w:r>
            <w:r w:rsidRPr="00A0580E">
              <w:br/>
            </w:r>
            <w:ins w:id="13" w:author="Unknown">
              <w:r w:rsidRPr="00A0580E">
                <w:lastRenderedPageBreak/>
                <w:t>06Oct</w:t>
              </w:r>
            </w:ins>
            <w:r w:rsidRPr="00A0580E">
              <w:br/>
            </w:r>
          </w:p>
        </w:tc>
        <w:tc>
          <w:tcPr>
            <w:tcW w:w="180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lastRenderedPageBreak/>
              <w:t> </w:t>
            </w:r>
            <w:r w:rsidRPr="00A0580E">
              <w:br/>
            </w:r>
            <w:r w:rsidRPr="00A0580E">
              <w:rPr>
                <w:i/>
                <w:color w:val="FF0000"/>
              </w:rPr>
              <w:t>Pass</w:t>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Invoice Functionality Testing</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T</w:t>
            </w:r>
            <w:ins w:id="14" w:author="Unknown">
              <w:r w:rsidRPr="00A0580E">
                <w:t>ues </w:t>
              </w:r>
            </w:ins>
            <w:r w:rsidRPr="00A0580E">
              <w:br/>
            </w:r>
            <w:r w:rsidRPr="00A0580E">
              <w:br/>
            </w:r>
            <w:ins w:id="15" w:author="Unknown">
              <w:r w:rsidRPr="00A0580E">
                <w:t>12Oct</w:t>
              </w:r>
            </w:ins>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F</w:t>
            </w:r>
            <w:ins w:id="16" w:author="Unknown">
              <w:r w:rsidRPr="00A0580E">
                <w:t>ri </w:t>
              </w:r>
            </w:ins>
            <w:r w:rsidRPr="00A0580E">
              <w:br/>
            </w:r>
            <w:r w:rsidRPr="00A0580E">
              <w:br/>
            </w:r>
            <w:ins w:id="17" w:author="Unknown">
              <w:r w:rsidRPr="00A0580E">
                <w:t>22Oct</w:t>
              </w:r>
            </w:ins>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May Invoice Testing</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T</w:t>
            </w:r>
            <w:ins w:id="18" w:author="Unknown">
              <w:r w:rsidRPr="00A0580E">
                <w:t>hurs </w:t>
              </w:r>
            </w:ins>
            <w:r w:rsidRPr="00A0580E">
              <w:br/>
            </w:r>
            <w:r w:rsidRPr="00A0580E">
              <w:br/>
            </w:r>
            <w:ins w:id="19" w:author="Unknown">
              <w:r w:rsidRPr="00A0580E">
                <w:t>14Oct</w:t>
              </w:r>
            </w:ins>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F</w:t>
            </w:r>
            <w:ins w:id="20" w:author="Unknown">
              <w:r w:rsidRPr="00A0580E">
                <w:t>ri </w:t>
              </w:r>
            </w:ins>
            <w:r w:rsidRPr="00A0580E">
              <w:br/>
            </w:r>
            <w:r w:rsidRPr="00A0580E">
              <w:br/>
            </w:r>
            <w:ins w:id="21" w:author="Unknown">
              <w:r w:rsidRPr="00A0580E">
                <w:t>15Oct</w:t>
              </w:r>
            </w:ins>
            <w:r w:rsidRPr="00A0580E">
              <w:br/>
            </w:r>
          </w:p>
        </w:tc>
        <w:tc>
          <w:tcPr>
            <w:tcW w:w="180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User Group Test</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T</w:t>
            </w:r>
            <w:ins w:id="22" w:author="Unknown">
              <w:r w:rsidRPr="00A0580E">
                <w:t>ues </w:t>
              </w:r>
            </w:ins>
            <w:r w:rsidRPr="00A0580E">
              <w:br/>
            </w:r>
            <w:r w:rsidRPr="00A0580E">
              <w:br/>
            </w:r>
            <w:ins w:id="23" w:author="Unknown">
              <w:r w:rsidRPr="00A0580E">
                <w:t>12Oct</w:t>
              </w:r>
            </w:ins>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W</w:t>
            </w:r>
            <w:ins w:id="24" w:author="Unknown">
              <w:r w:rsidRPr="00A0580E">
                <w:t>ed </w:t>
              </w:r>
            </w:ins>
            <w:r w:rsidRPr="00A0580E">
              <w:br/>
            </w:r>
            <w:r w:rsidRPr="00A0580E">
              <w:br/>
            </w:r>
            <w:ins w:id="25" w:author="Unknown">
              <w:r w:rsidRPr="00A0580E">
                <w:t>13Oct</w:t>
              </w:r>
            </w:ins>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Fix Program Problems</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Mon</w:t>
            </w:r>
            <w:r w:rsidRPr="00A0580E">
              <w:br/>
            </w:r>
            <w:r w:rsidRPr="00A0580E">
              <w:br/>
              <w:t>04Oct</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Fri</w:t>
            </w:r>
            <w:r w:rsidRPr="00A0580E">
              <w:br/>
            </w:r>
            <w:r w:rsidRPr="00A0580E">
              <w:br/>
              <w:t>22Oct</w:t>
            </w:r>
            <w:r w:rsidRPr="00A0580E">
              <w:br/>
            </w:r>
          </w:p>
        </w:tc>
        <w:tc>
          <w:tcPr>
            <w:tcW w:w="180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Evaluate Test Results</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Mon</w:t>
            </w:r>
            <w:r w:rsidRPr="00A0580E">
              <w:br/>
            </w:r>
            <w:r w:rsidRPr="00A0580E">
              <w:br/>
              <w:t>04Oct</w:t>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Fri</w:t>
            </w:r>
            <w:r w:rsidRPr="00A0580E">
              <w:br/>
            </w:r>
            <w:r w:rsidRPr="00A0580E">
              <w:br/>
              <w:t>22Oct</w:t>
            </w:r>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t> </w:t>
            </w:r>
            <w:r w:rsidRPr="00A0580E">
              <w:br/>
            </w:r>
            <w:r w:rsidRPr="00A0580E">
              <w:rPr>
                <w:i/>
                <w:color w:val="FF0000"/>
              </w:rPr>
              <w:t>Pass</w:t>
            </w:r>
          </w:p>
        </w:tc>
      </w:tr>
      <w:tr w:rsidR="00A0580E" w:rsidRPr="00A0580E" w:rsidTr="0045303E">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Install Acceptance Test release on Company XXX’s OS/2 server</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Fri</w:t>
            </w:r>
            <w:r w:rsidRPr="00A0580E">
              <w:br/>
            </w:r>
            <w:r w:rsidRPr="00A0580E">
              <w:br/>
              <w:t>22Oct</w:t>
            </w:r>
            <w:r w:rsidRPr="00A0580E">
              <w:br/>
            </w:r>
          </w:p>
        </w:tc>
        <w:tc>
          <w:tcPr>
            <w:tcW w:w="144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Fri</w:t>
            </w:r>
            <w:r w:rsidRPr="00A0580E">
              <w:br/>
            </w:r>
            <w:r w:rsidRPr="00A0580E">
              <w:br/>
              <w:t>22Oct</w:t>
            </w:r>
            <w:r w:rsidRPr="00A0580E">
              <w:br/>
            </w:r>
          </w:p>
        </w:tc>
        <w:tc>
          <w:tcPr>
            <w:tcW w:w="1800" w:type="dxa"/>
            <w:hideMark/>
          </w:tcPr>
          <w:p w:rsidR="00A0580E" w:rsidRPr="00A0580E" w:rsidRDefault="00A0580E" w:rsidP="00A0580E">
            <w:pPr>
              <w:spacing w:after="160" w:line="259" w:lineRule="auto"/>
              <w:cnfStyle w:val="000000000000" w:firstRow="0" w:lastRow="0" w:firstColumn="0" w:lastColumn="0" w:oddVBand="0" w:evenVBand="0" w:oddHBand="0" w:evenHBand="0" w:firstRowFirstColumn="0" w:firstRowLastColumn="0" w:lastRowFirstColumn="0" w:lastRowLastColumn="0"/>
            </w:pPr>
            <w:r w:rsidRPr="00A0580E">
              <w:t> </w:t>
            </w:r>
            <w:r w:rsidRPr="00A0580E">
              <w:rPr>
                <w:i/>
                <w:color w:val="FF0000"/>
              </w:rPr>
              <w:t>Pass</w:t>
            </w:r>
            <w:r w:rsidRPr="00A0580E">
              <w:br/>
            </w:r>
          </w:p>
        </w:tc>
      </w:tr>
      <w:tr w:rsidR="00A0580E" w:rsidRPr="00A0580E" w:rsidTr="004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hideMark/>
          </w:tcPr>
          <w:p w:rsidR="00A0580E" w:rsidRPr="00A0580E" w:rsidRDefault="00A0580E" w:rsidP="00A0580E">
            <w:pPr>
              <w:spacing w:after="160" w:line="259" w:lineRule="auto"/>
            </w:pPr>
            <w:r w:rsidRPr="00A0580E">
              <w:t>Acceptance Testing </w:t>
            </w:r>
            <w:r w:rsidRPr="00A0580E">
              <w:br/>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rPr>
                <w:b/>
                <w:bCs/>
              </w:rPr>
              <w:t>Mon </w:t>
            </w:r>
            <w:r w:rsidRPr="00A0580E">
              <w:br/>
            </w:r>
            <w:r w:rsidRPr="00A0580E">
              <w:br/>
            </w:r>
            <w:r w:rsidRPr="00A0580E">
              <w:rPr>
                <w:b/>
                <w:bCs/>
              </w:rPr>
              <w:t>25Oct </w:t>
            </w:r>
            <w:r w:rsidRPr="00A0580E">
              <w:br/>
            </w:r>
            <w:r w:rsidRPr="00A0580E">
              <w:br/>
            </w:r>
          </w:p>
        </w:tc>
        <w:tc>
          <w:tcPr>
            <w:tcW w:w="144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rPr>
                <w:b/>
                <w:bCs/>
              </w:rPr>
              <w:t>F</w:t>
            </w:r>
            <w:ins w:id="26" w:author="Unknown">
              <w:r w:rsidRPr="00A0580E">
                <w:rPr>
                  <w:b/>
                  <w:bCs/>
                </w:rPr>
                <w:t>ri </w:t>
              </w:r>
            </w:ins>
            <w:r w:rsidRPr="00A0580E">
              <w:br/>
            </w:r>
            <w:r w:rsidRPr="00A0580E">
              <w:br/>
            </w:r>
            <w:ins w:id="27" w:author="Unknown">
              <w:r w:rsidRPr="00A0580E">
                <w:rPr>
                  <w:b/>
                  <w:bCs/>
                </w:rPr>
                <w:t>12Nov</w:t>
              </w:r>
            </w:ins>
            <w:r w:rsidRPr="00A0580E">
              <w:rPr>
                <w:b/>
                <w:bCs/>
              </w:rPr>
              <w:t> </w:t>
            </w:r>
            <w:r w:rsidRPr="00A0580E">
              <w:br/>
            </w:r>
            <w:r w:rsidRPr="00A0580E">
              <w:br/>
            </w:r>
          </w:p>
        </w:tc>
        <w:tc>
          <w:tcPr>
            <w:tcW w:w="1800" w:type="dxa"/>
            <w:hideMark/>
          </w:tcPr>
          <w:p w:rsidR="00A0580E" w:rsidRPr="00A0580E" w:rsidRDefault="00A0580E" w:rsidP="00A0580E">
            <w:pPr>
              <w:spacing w:after="160" w:line="259" w:lineRule="auto"/>
              <w:cnfStyle w:val="000000100000" w:firstRow="0" w:lastRow="0" w:firstColumn="0" w:lastColumn="0" w:oddVBand="0" w:evenVBand="0" w:oddHBand="1" w:evenHBand="0" w:firstRowFirstColumn="0" w:firstRowLastColumn="0" w:lastRowFirstColumn="0" w:lastRowLastColumn="0"/>
            </w:pPr>
            <w:r w:rsidRPr="00A0580E">
              <w:rPr>
                <w:i/>
                <w:color w:val="FF0000"/>
              </w:rPr>
              <w:t>Pass</w:t>
            </w:r>
            <w:r w:rsidRPr="00A0580E">
              <w:br/>
            </w:r>
            <w:r w:rsidRPr="00A0580E">
              <w:br/>
            </w:r>
            <w:r w:rsidRPr="00A0580E">
              <w:rPr>
                <w:b/>
                <w:bCs/>
              </w:rPr>
              <w:t> </w:t>
            </w:r>
            <w:r w:rsidRPr="00A0580E">
              <w:br/>
            </w:r>
            <w:r w:rsidRPr="00A0580E">
              <w:br/>
            </w:r>
          </w:p>
        </w:tc>
      </w:tr>
    </w:tbl>
    <w:p w:rsidR="00133367" w:rsidRDefault="00133367"/>
    <w:sectPr w:rsidR="0013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xMjAyM7O0MLIwMTBT0lEKTi0uzszPAykwrAUAqiOMZiwAAAA="/>
  </w:docVars>
  <w:rsids>
    <w:rsidRoot w:val="00A0580E"/>
    <w:rsid w:val="00133367"/>
    <w:rsid w:val="0045303E"/>
    <w:rsid w:val="00A0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5867"/>
  <w15:chartTrackingRefBased/>
  <w15:docId w15:val="{86E0CF5C-44AB-49B9-B590-4BF46B63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4530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4530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2018-03-13T13:11:00Z</dcterms:created>
  <dcterms:modified xsi:type="dcterms:W3CDTF">2018-03-13T13:15:00Z</dcterms:modified>
</cp:coreProperties>
</file>